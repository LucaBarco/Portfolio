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Tr="005D1AC7">
        <w:trPr>
          <w:trHeight w:val="699"/>
        </w:trPr>
        <w:tc>
          <w:tcPr>
            <w:tcW w:w="3681" w:type="dxa"/>
          </w:tcPr>
          <w:p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  <w:r w:rsidRPr="00DD51A6">
              <w:rPr>
                <w:b/>
                <w:lang w:val="it-IT"/>
              </w:rPr>
              <w:t>02GOLOV</w:t>
            </w:r>
            <w:r w:rsidR="005D1AC7" w:rsidRPr="00DD51A6">
              <w:rPr>
                <w:b/>
                <w:lang w:val="it-IT"/>
              </w:rPr>
              <w:t xml:space="preserve"> [</w:t>
            </w:r>
            <w:r w:rsidR="00B2515D" w:rsidRPr="00DD51A6">
              <w:rPr>
                <w:b/>
                <w:lang w:val="it-IT"/>
              </w:rPr>
              <w:t>AA-LZ</w:t>
            </w:r>
            <w:r w:rsidR="005D1AC7" w:rsidRPr="00DD51A6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:rsidR="005D1AC7" w:rsidRDefault="005D1AC7" w:rsidP="00CC4317">
            <w:pPr>
              <w:jc w:val="center"/>
            </w:pPr>
            <w:r>
              <w:t xml:space="preserve">Delivery date: </w:t>
            </w:r>
          </w:p>
          <w:p w:rsidR="005D1AC7" w:rsidRDefault="00DD51A6" w:rsidP="00DD51A6">
            <w:pPr>
              <w:jc w:val="center"/>
            </w:pPr>
            <w:r>
              <w:rPr>
                <w:u w:val="single"/>
              </w:rPr>
              <w:t>Wednesday</w:t>
            </w:r>
            <w:r w:rsidR="005D1AC7">
              <w:rPr>
                <w:u w:val="single"/>
              </w:rPr>
              <w:t xml:space="preserve"> </w:t>
            </w:r>
            <w:r>
              <w:rPr>
                <w:u w:val="single"/>
              </w:rPr>
              <w:t>18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 w:rsidR="002B68AD">
              <w:rPr>
                <w:u w:val="single"/>
              </w:rPr>
              <w:t>2</w:t>
            </w:r>
          </w:p>
        </w:tc>
      </w:tr>
      <w:tr w:rsidR="005D1AC7" w:rsidRPr="000C374E" w:rsidTr="005D1AC7">
        <w:trPr>
          <w:trHeight w:val="294"/>
        </w:trPr>
        <w:tc>
          <w:tcPr>
            <w:tcW w:w="3681" w:type="dxa"/>
          </w:tcPr>
          <w:p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:rsidR="005D1AC7" w:rsidRPr="00DF288C" w:rsidRDefault="00DD51A6" w:rsidP="00CC431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5D1AC7" w:rsidRPr="006331BB" w:rsidRDefault="005D1AC7" w:rsidP="00CC4317">
            <w:pPr>
              <w:jc w:val="both"/>
            </w:pPr>
            <w:r w:rsidRPr="006331BB">
              <w:t>Expected delivery of lab_0</w:t>
            </w:r>
            <w:r w:rsidR="00DD51A6">
              <w:t>8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:rsidR="005D1AC7" w:rsidRDefault="002B68AD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 1</w:t>
            </w:r>
            <w:r w:rsidR="004127EB">
              <w:t xml:space="preserve"> </w:t>
            </w:r>
          </w:p>
          <w:p w:rsidR="00DD51A6" w:rsidRPr="00F973BC" w:rsidRDefault="00DD51A6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:rsidR="00551E70" w:rsidRDefault="00551E70" w:rsidP="004B5206">
      <w:pPr>
        <w:pStyle w:val="Predefinito"/>
        <w:jc w:val="both"/>
        <w:rPr>
          <w:lang w:val="en-GB"/>
        </w:rPr>
      </w:pPr>
    </w:p>
    <w:p w:rsidR="00502D43" w:rsidRDefault="00422B6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Solve the following problem</w:t>
      </w:r>
      <w:r w:rsidR="00B92F6D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502D43">
        <w:rPr>
          <w:rFonts w:eastAsia="Calibri"/>
          <w:i/>
          <w:szCs w:val="20"/>
          <w:lang w:val="en-GB" w:eastAsia="en-GB"/>
        </w:rPr>
        <w:t>sample_BUTTON_LED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</w:t>
      </w:r>
      <w:r w:rsidR="00502D43">
        <w:rPr>
          <w:rFonts w:eastAsia="Calibri"/>
          <w:szCs w:val="20"/>
          <w:lang w:val="en-GB" w:eastAsia="en-GB"/>
        </w:rPr>
        <w:t xml:space="preserve">project (open the file project from the </w:t>
      </w:r>
      <w:proofErr w:type="spellStart"/>
      <w:r w:rsidR="00502D43">
        <w:rPr>
          <w:rFonts w:eastAsia="Calibri"/>
          <w:szCs w:val="20"/>
          <w:lang w:val="en-GB" w:eastAsia="en-GB"/>
        </w:rPr>
        <w:t>uVision</w:t>
      </w:r>
      <w:proofErr w:type="spellEnd"/>
      <w:r w:rsidR="00502D43">
        <w:rPr>
          <w:rFonts w:eastAsia="Calibri"/>
          <w:szCs w:val="20"/>
          <w:lang w:val="en-GB" w:eastAsia="en-GB"/>
        </w:rPr>
        <w:t xml:space="preserve"> menu</w:t>
      </w:r>
      <w:r w:rsidR="00D77103">
        <w:rPr>
          <w:rFonts w:eastAsia="Calibri"/>
          <w:szCs w:val="20"/>
          <w:lang w:val="en-GB" w:eastAsia="en-GB"/>
        </w:rPr>
        <w:t>)</w:t>
      </w:r>
      <w:r w:rsidR="00502D43">
        <w:rPr>
          <w:rFonts w:eastAsia="Calibri"/>
          <w:szCs w:val="20"/>
          <w:lang w:val="en-GB" w:eastAsia="en-GB"/>
        </w:rPr>
        <w:t xml:space="preserve"> </w:t>
      </w:r>
    </w:p>
    <w:p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:rsidR="00B92F6D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Pr="00B92F6D">
        <w:rPr>
          <w:sz w:val="23"/>
          <w:szCs w:val="23"/>
          <w:lang w:val="en-GB"/>
        </w:rPr>
        <w:t>Implement a</w:t>
      </w:r>
      <w:r w:rsidR="008712F9">
        <w:rPr>
          <w:sz w:val="23"/>
          <w:szCs w:val="23"/>
          <w:lang w:val="en-GB"/>
        </w:rPr>
        <w:t>n 8-bit</w:t>
      </w:r>
      <w:r w:rsidRPr="00B92F6D">
        <w:rPr>
          <w:sz w:val="23"/>
          <w:szCs w:val="23"/>
          <w:lang w:val="en-GB"/>
        </w:rPr>
        <w:t xml:space="preserve"> “</w:t>
      </w:r>
      <w:r w:rsidR="00330A38">
        <w:rPr>
          <w:sz w:val="23"/>
          <w:szCs w:val="23"/>
          <w:lang w:val="en-GB"/>
        </w:rPr>
        <w:t>signed</w:t>
      </w:r>
      <w:r w:rsidRPr="00B92F6D">
        <w:rPr>
          <w:sz w:val="23"/>
          <w:szCs w:val="23"/>
          <w:lang w:val="en-GB"/>
        </w:rPr>
        <w:t xml:space="preserve"> counter” by using</w:t>
      </w:r>
      <w:r>
        <w:rPr>
          <w:b/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LANDTIGER board; the software permits to use buttons to update </w:t>
      </w:r>
      <w:r w:rsidR="00330A38">
        <w:rPr>
          <w:sz w:val="23"/>
          <w:szCs w:val="23"/>
          <w:lang w:val="en-GB"/>
        </w:rPr>
        <w:t>a</w:t>
      </w:r>
      <w:r>
        <w:rPr>
          <w:sz w:val="23"/>
          <w:szCs w:val="23"/>
          <w:lang w:val="en-GB"/>
        </w:rPr>
        <w:t xml:space="preserve"> counting </w:t>
      </w:r>
      <w:r w:rsidR="00330A38">
        <w:rPr>
          <w:sz w:val="23"/>
          <w:szCs w:val="23"/>
          <w:lang w:val="en-GB"/>
        </w:rPr>
        <w:t xml:space="preserve">value which could be either positive or negative, </w:t>
      </w:r>
      <w:r>
        <w:rPr>
          <w:sz w:val="23"/>
          <w:szCs w:val="23"/>
          <w:lang w:val="en-GB"/>
        </w:rPr>
        <w:t xml:space="preserve">and </w:t>
      </w:r>
      <w:r w:rsidR="00330A38">
        <w:rPr>
          <w:sz w:val="23"/>
          <w:szCs w:val="23"/>
          <w:lang w:val="en-GB"/>
        </w:rPr>
        <w:t xml:space="preserve">the </w:t>
      </w:r>
      <w:r>
        <w:rPr>
          <w:sz w:val="23"/>
          <w:szCs w:val="23"/>
          <w:lang w:val="en-GB"/>
        </w:rPr>
        <w:t xml:space="preserve">LEDs to show the current </w:t>
      </w:r>
      <w:r w:rsidR="00330A38">
        <w:rPr>
          <w:sz w:val="23"/>
          <w:szCs w:val="23"/>
          <w:lang w:val="en-GB"/>
        </w:rPr>
        <w:t xml:space="preserve">value. By first using emulation capabilities </w:t>
      </w:r>
      <w:r w:rsidR="008712F9">
        <w:rPr>
          <w:sz w:val="23"/>
          <w:szCs w:val="23"/>
          <w:lang w:val="en-GB"/>
        </w:rPr>
        <w:t xml:space="preserve">(later, move </w:t>
      </w:r>
      <w:r w:rsidR="00330A38">
        <w:rPr>
          <w:sz w:val="23"/>
          <w:szCs w:val="23"/>
          <w:lang w:val="en-GB"/>
        </w:rPr>
        <w:t xml:space="preserve">your firmware on </w:t>
      </w:r>
      <w:r w:rsidR="008712F9">
        <w:rPr>
          <w:sz w:val="23"/>
          <w:szCs w:val="23"/>
          <w:lang w:val="en-GB"/>
        </w:rPr>
        <w:t xml:space="preserve">the </w:t>
      </w:r>
      <w:r w:rsidR="00330A38">
        <w:rPr>
          <w:sz w:val="23"/>
          <w:szCs w:val="23"/>
          <w:lang w:val="en-GB"/>
        </w:rPr>
        <w:t>board</w:t>
      </w:r>
      <w:r w:rsidR="008712F9">
        <w:rPr>
          <w:sz w:val="23"/>
          <w:szCs w:val="23"/>
          <w:lang w:val="en-GB"/>
        </w:rPr>
        <w:t>)</w:t>
      </w:r>
      <w:r w:rsidR="00330A38">
        <w:rPr>
          <w:sz w:val="23"/>
          <w:szCs w:val="23"/>
          <w:lang w:val="en-GB"/>
        </w:rPr>
        <w:t>, please implement the following functionalities:</w:t>
      </w:r>
    </w:p>
    <w:p w:rsidR="00B92F6D" w:rsidRPr="00B92F6D" w:rsidRDefault="00B92F6D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92F6D">
        <w:rPr>
          <w:sz w:val="23"/>
          <w:szCs w:val="23"/>
          <w:lang w:val="en-GB"/>
        </w:rPr>
        <w:t>i</w:t>
      </w:r>
      <w:r>
        <w:rPr>
          <w:sz w:val="23"/>
          <w:szCs w:val="23"/>
          <w:lang w:val="en-GB"/>
        </w:rPr>
        <w:t>n</w:t>
      </w:r>
      <w:r w:rsidRPr="00B92F6D">
        <w:rPr>
          <w:sz w:val="23"/>
          <w:szCs w:val="23"/>
          <w:lang w:val="en-GB"/>
        </w:rPr>
        <w:t xml:space="preserve">crement a variable every time the button  Key1 is pressed, </w:t>
      </w:r>
    </w:p>
    <w:p w:rsidR="00B92F6D" w:rsidRPr="00B92F6D" w:rsidRDefault="00B92F6D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92F6D">
        <w:rPr>
          <w:sz w:val="23"/>
          <w:szCs w:val="23"/>
          <w:lang w:val="en-GB"/>
        </w:rPr>
        <w:t>decreme</w:t>
      </w:r>
      <w:r>
        <w:rPr>
          <w:sz w:val="23"/>
          <w:szCs w:val="23"/>
          <w:lang w:val="en-GB"/>
        </w:rPr>
        <w:t>n</w:t>
      </w:r>
      <w:r w:rsidRPr="00B92F6D">
        <w:rPr>
          <w:sz w:val="23"/>
          <w:szCs w:val="23"/>
          <w:lang w:val="en-GB"/>
        </w:rPr>
        <w:t xml:space="preserve">t </w:t>
      </w:r>
      <w:r>
        <w:rPr>
          <w:sz w:val="23"/>
          <w:szCs w:val="23"/>
          <w:lang w:val="en-GB"/>
        </w:rPr>
        <w:t>when Key2 is pressed</w:t>
      </w:r>
      <w:r w:rsidR="00915BFE">
        <w:rPr>
          <w:sz w:val="23"/>
          <w:szCs w:val="23"/>
          <w:lang w:val="en-GB"/>
        </w:rPr>
        <w:t xml:space="preserve"> (in case, go to negative number)</w:t>
      </w:r>
    </w:p>
    <w:p w:rsidR="00B92F6D" w:rsidRDefault="00B92F6D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reset the count when INT0 is pressed</w:t>
      </w:r>
    </w:p>
    <w:p w:rsidR="00B92F6D" w:rsidRDefault="00B92F6D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LEDs are showing the current count in a binary</w:t>
      </w:r>
      <w:r w:rsidR="00915BFE">
        <w:rPr>
          <w:rFonts w:eastAsia="Calibri"/>
          <w:szCs w:val="20"/>
          <w:lang w:val="en-GB" w:eastAsia="en-GB"/>
        </w:rPr>
        <w:t>, 2’s complement representation.</w:t>
      </w:r>
    </w:p>
    <w:p w:rsidR="00915BFE" w:rsidRDefault="00915BFE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:rsidR="00B60D00" w:rsidRPr="00915BFE" w:rsidRDefault="00ED7E55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noProof/>
          <w:sz w:val="23"/>
          <w:szCs w:val="23"/>
          <w:lang w:val="en-GB"/>
        </w:rPr>
        <w:object w:dxaOrig="9594" w:dyaOrig="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9.5pt;height:289.5pt;mso-width-percent:0;mso-height-percent:0;mso-width-percent:0;mso-height-percent:0" o:ole="">
            <v:imagedata r:id="rId5" o:title="" croptop="-207f" cropbottom="-2568f" cropleft="1738f" cropright="9406f"/>
          </v:shape>
          <o:OLEObject Type="Embed" ProgID="PowerPoint.Show.12" ShapeID="_x0000_i1025" DrawAspect="Content" ObjectID="_1637486535" r:id="rId6"/>
        </w:object>
      </w:r>
    </w:p>
    <w:p w:rsidR="00DC65AF" w:rsidRDefault="00DC65AF" w:rsidP="00DC65AF">
      <w:pPr>
        <w:pStyle w:val="Default"/>
        <w:jc w:val="both"/>
        <w:rPr>
          <w:sz w:val="23"/>
          <w:szCs w:val="23"/>
          <w:lang w:val="en-GB"/>
        </w:rPr>
      </w:pPr>
    </w:p>
    <w:p w:rsidR="00470AB0" w:rsidRDefault="00470AB0" w:rsidP="00470AB0">
      <w:pPr>
        <w:pStyle w:val="Default"/>
        <w:jc w:val="both"/>
        <w:rPr>
          <w:sz w:val="23"/>
          <w:szCs w:val="23"/>
          <w:lang w:val="en-GB"/>
        </w:rPr>
      </w:pPr>
      <w:r w:rsidRPr="00DD6989">
        <w:rPr>
          <w:b/>
          <w:sz w:val="23"/>
          <w:szCs w:val="23"/>
          <w:lang w:val="en-GB"/>
        </w:rPr>
        <w:t>HINT</w:t>
      </w:r>
      <w:r>
        <w:rPr>
          <w:sz w:val="23"/>
          <w:szCs w:val="23"/>
          <w:lang w:val="en-GB"/>
        </w:rPr>
        <w:t xml:space="preserve">: It could be useful to use a global variable in order to keep the </w:t>
      </w:r>
      <w:r w:rsidR="006A65AF">
        <w:rPr>
          <w:sz w:val="23"/>
          <w:szCs w:val="23"/>
          <w:lang w:val="en-GB"/>
        </w:rPr>
        <w:t xml:space="preserve">information about </w:t>
      </w:r>
      <w:r>
        <w:rPr>
          <w:sz w:val="23"/>
          <w:szCs w:val="23"/>
          <w:lang w:val="en-GB"/>
        </w:rPr>
        <w:t xml:space="preserve">turned ON </w:t>
      </w:r>
      <w:r w:rsidR="006A65AF">
        <w:rPr>
          <w:sz w:val="23"/>
          <w:szCs w:val="23"/>
          <w:lang w:val="en-GB"/>
        </w:rPr>
        <w:t>LED</w:t>
      </w:r>
      <w:r w:rsidR="00330A38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. For example, using </w:t>
      </w:r>
      <w:r w:rsidR="0053722C">
        <w:rPr>
          <w:sz w:val="23"/>
          <w:szCs w:val="23"/>
          <w:lang w:val="en-GB"/>
        </w:rPr>
        <w:t xml:space="preserve">a variable </w:t>
      </w:r>
      <w:r w:rsidR="00330A38">
        <w:rPr>
          <w:sz w:val="23"/>
          <w:szCs w:val="23"/>
          <w:lang w:val="en-GB"/>
        </w:rPr>
        <w:t>called</w:t>
      </w:r>
      <w:r>
        <w:rPr>
          <w:sz w:val="23"/>
          <w:szCs w:val="23"/>
          <w:lang w:val="en-GB"/>
        </w:rPr>
        <w:t xml:space="preserve"> “</w:t>
      </w:r>
      <w:r w:rsidRPr="00470AB0">
        <w:rPr>
          <w:rFonts w:ascii="Courier New" w:hAnsi="Courier New" w:cs="Courier New"/>
          <w:sz w:val="23"/>
          <w:szCs w:val="23"/>
          <w:lang w:val="en-GB"/>
        </w:rPr>
        <w:t xml:space="preserve">char </w:t>
      </w:r>
      <w:proofErr w:type="spellStart"/>
      <w:r w:rsidRPr="00470AB0">
        <w:rPr>
          <w:rFonts w:ascii="Courier New" w:hAnsi="Courier New" w:cs="Courier New"/>
          <w:sz w:val="23"/>
          <w:szCs w:val="23"/>
          <w:lang w:val="en-GB"/>
        </w:rPr>
        <w:t>led_value</w:t>
      </w:r>
      <w:proofErr w:type="spellEnd"/>
      <w:r>
        <w:rPr>
          <w:sz w:val="23"/>
          <w:szCs w:val="23"/>
          <w:lang w:val="en-GB"/>
        </w:rPr>
        <w:t xml:space="preserve">”, already available in the project. </w:t>
      </w:r>
    </w:p>
    <w:p w:rsidR="00C50209" w:rsidRDefault="00C50209" w:rsidP="00470AB0">
      <w:pPr>
        <w:pStyle w:val="Default"/>
        <w:jc w:val="both"/>
        <w:rPr>
          <w:sz w:val="23"/>
          <w:szCs w:val="23"/>
          <w:lang w:val="en-GB"/>
        </w:rPr>
      </w:pPr>
    </w:p>
    <w:p w:rsidR="00C50209" w:rsidRPr="000C374E" w:rsidRDefault="00C50209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rPrChange w:id="0" w:author="Luca Barco" w:date="2019-12-10T12:32:00Z">
            <w:rPr>
              <w:sz w:val="23"/>
              <w:szCs w:val="23"/>
              <w:lang w:val="en-GB"/>
            </w:rPr>
          </w:rPrChange>
        </w:rPr>
      </w:pPr>
      <w:r>
        <w:rPr>
          <w:b/>
          <w:sz w:val="23"/>
          <w:szCs w:val="23"/>
          <w:lang w:val="en-GB"/>
        </w:rPr>
        <w:t>Q1</w:t>
      </w:r>
      <w:r w:rsidRPr="00C50209">
        <w:rPr>
          <w:b/>
          <w:sz w:val="23"/>
          <w:szCs w:val="23"/>
          <w:lang w:val="en-GB"/>
        </w:rPr>
        <w:t>:</w:t>
      </w:r>
      <w:r>
        <w:rPr>
          <w:sz w:val="23"/>
          <w:szCs w:val="23"/>
          <w:lang w:val="en-GB"/>
        </w:rPr>
        <w:t xml:space="preserve"> Do you observe any unexpected behaviour</w:t>
      </w:r>
      <w:r w:rsidR="00330A38">
        <w:rPr>
          <w:sz w:val="23"/>
          <w:szCs w:val="23"/>
          <w:lang w:val="en-GB"/>
        </w:rPr>
        <w:t xml:space="preserve"> on the board with respect to SW emulation</w:t>
      </w:r>
      <w:r>
        <w:rPr>
          <w:sz w:val="23"/>
          <w:szCs w:val="23"/>
          <w:lang w:val="en-GB"/>
        </w:rPr>
        <w:t>?</w:t>
      </w:r>
      <w:r w:rsidR="00330A38">
        <w:rPr>
          <w:sz w:val="23"/>
          <w:szCs w:val="23"/>
          <w:lang w:val="en-GB"/>
        </w:rPr>
        <w:t xml:space="preserve"> </w:t>
      </w:r>
      <w:proofErr w:type="spellStart"/>
      <w:r w:rsidR="00330A38" w:rsidRPr="000C374E">
        <w:rPr>
          <w:sz w:val="23"/>
          <w:szCs w:val="23"/>
          <w:rPrChange w:id="1" w:author="Luca Barco" w:date="2019-12-10T12:32:00Z">
            <w:rPr>
              <w:sz w:val="23"/>
              <w:szCs w:val="23"/>
              <w:lang w:val="en-GB"/>
            </w:rPr>
          </w:rPrChange>
        </w:rPr>
        <w:t>Please</w:t>
      </w:r>
      <w:proofErr w:type="spellEnd"/>
      <w:r w:rsidR="00330A38" w:rsidRPr="000C374E">
        <w:rPr>
          <w:sz w:val="23"/>
          <w:szCs w:val="23"/>
          <w:rPrChange w:id="2" w:author="Luca Barco" w:date="2019-12-10T12:32:00Z">
            <w:rPr>
              <w:sz w:val="23"/>
              <w:szCs w:val="23"/>
              <w:lang w:val="en-GB"/>
            </w:rPr>
          </w:rPrChange>
        </w:rPr>
        <w:t xml:space="preserve"> </w:t>
      </w:r>
      <w:proofErr w:type="spellStart"/>
      <w:r w:rsidR="00330A38" w:rsidRPr="000C374E">
        <w:rPr>
          <w:sz w:val="23"/>
          <w:szCs w:val="23"/>
          <w:rPrChange w:id="3" w:author="Luca Barco" w:date="2019-12-10T12:32:00Z">
            <w:rPr>
              <w:sz w:val="23"/>
              <w:szCs w:val="23"/>
              <w:lang w:val="en-GB"/>
            </w:rPr>
          </w:rPrChange>
        </w:rPr>
        <w:t>describe</w:t>
      </w:r>
      <w:proofErr w:type="spellEnd"/>
      <w:r w:rsidR="00330A38" w:rsidRPr="000C374E">
        <w:rPr>
          <w:sz w:val="23"/>
          <w:szCs w:val="23"/>
          <w:rPrChange w:id="4" w:author="Luca Barco" w:date="2019-12-10T12:32:00Z">
            <w:rPr>
              <w:sz w:val="23"/>
              <w:szCs w:val="23"/>
              <w:lang w:val="en-GB"/>
            </w:rPr>
          </w:rPrChange>
        </w:rPr>
        <w:t>.</w:t>
      </w:r>
    </w:p>
    <w:p w:rsidR="00330A38" w:rsidRPr="000C374E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rPrChange w:id="5" w:author="Luca Barco" w:date="2019-12-10T12:32:00Z">
            <w:rPr>
              <w:sz w:val="23"/>
              <w:szCs w:val="23"/>
              <w:lang w:val="en-GB"/>
            </w:rPr>
          </w:rPrChange>
        </w:rPr>
      </w:pPr>
    </w:p>
    <w:p w:rsidR="00330A38" w:rsidRPr="000C374E" w:rsidDel="002E7416" w:rsidRDefault="000C374E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6" w:author="Luca Barco" w:date="2019-12-10T12:36:00Z"/>
          <w:sz w:val="23"/>
          <w:szCs w:val="23"/>
          <w:rPrChange w:id="7" w:author="Luca Barco" w:date="2019-12-10T12:32:00Z">
            <w:rPr>
              <w:del w:id="8" w:author="Luca Barco" w:date="2019-12-10T12:36:00Z"/>
              <w:sz w:val="23"/>
              <w:szCs w:val="23"/>
              <w:lang w:val="en-GB"/>
            </w:rPr>
          </w:rPrChange>
        </w:rPr>
      </w:pPr>
      <w:ins w:id="9" w:author="Luca Barco" w:date="2019-12-10T12:32:00Z">
        <w:r>
          <w:rPr>
            <w:sz w:val="23"/>
            <w:szCs w:val="23"/>
          </w:rPr>
          <w:t xml:space="preserve">Si osserva che la simulazione software restituisce il </w:t>
        </w:r>
      </w:ins>
      <w:ins w:id="10" w:author="Luca Barco" w:date="2019-12-10T12:33:00Z">
        <w:r>
          <w:rPr>
            <w:sz w:val="23"/>
            <w:szCs w:val="23"/>
          </w:rPr>
          <w:t>risultato desiderato solo</w:t>
        </w:r>
      </w:ins>
      <w:ins w:id="11" w:author="Luca Barco" w:date="2019-12-10T12:32:00Z">
        <w:r>
          <w:rPr>
            <w:sz w:val="23"/>
            <w:szCs w:val="23"/>
          </w:rPr>
          <w:t xml:space="preserve"> se si setta la frequenza a 12MHz</w:t>
        </w:r>
      </w:ins>
      <w:ins w:id="12" w:author="Luca Barco" w:date="2019-12-10T12:35:00Z">
        <w:r w:rsidR="002E7416">
          <w:rPr>
            <w:sz w:val="23"/>
            <w:szCs w:val="23"/>
          </w:rPr>
          <w:t>, mentre la simulazione hardware funziona in modo</w:t>
        </w:r>
      </w:ins>
      <w:ins w:id="13" w:author="Luca Barco" w:date="2019-12-10T12:36:00Z">
        <w:r w:rsidR="002E7416">
          <w:rPr>
            <w:sz w:val="23"/>
            <w:szCs w:val="23"/>
          </w:rPr>
          <w:t xml:space="preserve"> migliore per frequenza più basse (ad esempio 1 MHz).</w:t>
        </w:r>
      </w:ins>
    </w:p>
    <w:p w:rsidR="00330A38" w:rsidRPr="000C374E" w:rsidDel="002E7416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" w:author="Luca Barco" w:date="2019-12-10T12:36:00Z"/>
          <w:sz w:val="23"/>
          <w:szCs w:val="23"/>
          <w:rPrChange w:id="15" w:author="Luca Barco" w:date="2019-12-10T12:32:00Z">
            <w:rPr>
              <w:del w:id="16" w:author="Luca Barco" w:date="2019-12-10T12:36:00Z"/>
              <w:sz w:val="23"/>
              <w:szCs w:val="23"/>
              <w:lang w:val="en-GB"/>
            </w:rPr>
          </w:rPrChange>
        </w:rPr>
      </w:pPr>
    </w:p>
    <w:p w:rsidR="00330A38" w:rsidRPr="000C374E" w:rsidDel="002E7416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7" w:author="Luca Barco" w:date="2019-12-10T12:36:00Z"/>
          <w:sz w:val="23"/>
          <w:szCs w:val="23"/>
          <w:rPrChange w:id="18" w:author="Luca Barco" w:date="2019-12-10T12:32:00Z">
            <w:rPr>
              <w:del w:id="19" w:author="Luca Barco" w:date="2019-12-10T12:36:00Z"/>
              <w:sz w:val="23"/>
              <w:szCs w:val="23"/>
              <w:lang w:val="en-GB"/>
            </w:rPr>
          </w:rPrChange>
        </w:rPr>
      </w:pPr>
    </w:p>
    <w:p w:rsidR="00330A38" w:rsidRPr="000C374E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rPrChange w:id="20" w:author="Luca Barco" w:date="2019-12-10T12:32:00Z">
            <w:rPr>
              <w:sz w:val="23"/>
              <w:szCs w:val="23"/>
              <w:lang w:val="en-GB"/>
            </w:rPr>
          </w:rPrChange>
        </w:rPr>
      </w:pPr>
      <w:bookmarkStart w:id="21" w:name="_GoBack"/>
      <w:bookmarkEnd w:id="21"/>
    </w:p>
    <w:p w:rsidR="00330A38" w:rsidRPr="000C374E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rPrChange w:id="22" w:author="Luca Barco" w:date="2019-12-10T12:32:00Z">
            <w:rPr>
              <w:sz w:val="23"/>
              <w:szCs w:val="23"/>
              <w:lang w:val="en-GB"/>
            </w:rPr>
          </w:rPrChange>
        </w:rPr>
      </w:pPr>
    </w:p>
    <w:p w:rsidR="00330A38" w:rsidRPr="000C374E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rPrChange w:id="23" w:author="Luca Barco" w:date="2019-12-10T12:32:00Z">
            <w:rPr>
              <w:sz w:val="23"/>
              <w:szCs w:val="23"/>
              <w:lang w:val="en-GB"/>
            </w:rPr>
          </w:rPrChange>
        </w:rPr>
      </w:pPr>
    </w:p>
    <w:p w:rsidR="00737339" w:rsidRPr="000C374E" w:rsidRDefault="00737339" w:rsidP="00737339">
      <w:pPr>
        <w:pStyle w:val="Default"/>
        <w:jc w:val="center"/>
        <w:rPr>
          <w:sz w:val="23"/>
          <w:szCs w:val="23"/>
          <w:rPrChange w:id="24" w:author="Luca Barco" w:date="2019-12-10T12:32:00Z">
            <w:rPr>
              <w:sz w:val="23"/>
              <w:szCs w:val="23"/>
              <w:lang w:val="en-GB"/>
            </w:rPr>
          </w:rPrChange>
        </w:rPr>
      </w:pPr>
    </w:p>
    <w:sectPr w:rsidR="00737339" w:rsidRPr="000C374E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 Barco">
    <w15:presenceInfo w15:providerId="None" w15:userId="Luca Bar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57807"/>
    <w:rsid w:val="0008477A"/>
    <w:rsid w:val="00096F5D"/>
    <w:rsid w:val="000A4077"/>
    <w:rsid w:val="000A6E39"/>
    <w:rsid w:val="000B0964"/>
    <w:rsid w:val="000B1B38"/>
    <w:rsid w:val="000C374E"/>
    <w:rsid w:val="000C3B78"/>
    <w:rsid w:val="00122332"/>
    <w:rsid w:val="00135588"/>
    <w:rsid w:val="0013666A"/>
    <w:rsid w:val="00145F23"/>
    <w:rsid w:val="00195775"/>
    <w:rsid w:val="001A2DB7"/>
    <w:rsid w:val="001C23EC"/>
    <w:rsid w:val="001E645D"/>
    <w:rsid w:val="00264CDC"/>
    <w:rsid w:val="002B68AD"/>
    <w:rsid w:val="002C12DC"/>
    <w:rsid w:val="002C26FF"/>
    <w:rsid w:val="002C4155"/>
    <w:rsid w:val="002D024F"/>
    <w:rsid w:val="002E7416"/>
    <w:rsid w:val="002F236C"/>
    <w:rsid w:val="003048B3"/>
    <w:rsid w:val="003216CB"/>
    <w:rsid w:val="00325BF8"/>
    <w:rsid w:val="00330A38"/>
    <w:rsid w:val="00342B2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70AB0"/>
    <w:rsid w:val="004B5206"/>
    <w:rsid w:val="00502D43"/>
    <w:rsid w:val="0053722C"/>
    <w:rsid w:val="00551E70"/>
    <w:rsid w:val="00562934"/>
    <w:rsid w:val="005761A4"/>
    <w:rsid w:val="0058491C"/>
    <w:rsid w:val="005D1AC7"/>
    <w:rsid w:val="005F2085"/>
    <w:rsid w:val="00600735"/>
    <w:rsid w:val="00631FFA"/>
    <w:rsid w:val="006361CD"/>
    <w:rsid w:val="0063793A"/>
    <w:rsid w:val="00670DC8"/>
    <w:rsid w:val="00671686"/>
    <w:rsid w:val="00674444"/>
    <w:rsid w:val="006A65AF"/>
    <w:rsid w:val="006D30BE"/>
    <w:rsid w:val="006E37F5"/>
    <w:rsid w:val="007235B1"/>
    <w:rsid w:val="00737339"/>
    <w:rsid w:val="00737530"/>
    <w:rsid w:val="00774E83"/>
    <w:rsid w:val="007D50C9"/>
    <w:rsid w:val="007F2C6C"/>
    <w:rsid w:val="008017FA"/>
    <w:rsid w:val="00803DD9"/>
    <w:rsid w:val="0081132F"/>
    <w:rsid w:val="008370D6"/>
    <w:rsid w:val="008712F9"/>
    <w:rsid w:val="008C1D28"/>
    <w:rsid w:val="008C6A86"/>
    <w:rsid w:val="00915BFE"/>
    <w:rsid w:val="00923BE8"/>
    <w:rsid w:val="009B012A"/>
    <w:rsid w:val="009E1A2C"/>
    <w:rsid w:val="009F043F"/>
    <w:rsid w:val="00A07C73"/>
    <w:rsid w:val="00A32C7A"/>
    <w:rsid w:val="00A36730"/>
    <w:rsid w:val="00A6447B"/>
    <w:rsid w:val="00AA0B9C"/>
    <w:rsid w:val="00AB5D5A"/>
    <w:rsid w:val="00AD7C32"/>
    <w:rsid w:val="00B12F46"/>
    <w:rsid w:val="00B2515D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E2DCC"/>
    <w:rsid w:val="00C0045F"/>
    <w:rsid w:val="00C027E6"/>
    <w:rsid w:val="00C34FAF"/>
    <w:rsid w:val="00C50209"/>
    <w:rsid w:val="00C62158"/>
    <w:rsid w:val="00C63F0D"/>
    <w:rsid w:val="00C9520A"/>
    <w:rsid w:val="00CC19F7"/>
    <w:rsid w:val="00CC3033"/>
    <w:rsid w:val="00CC4317"/>
    <w:rsid w:val="00CC5815"/>
    <w:rsid w:val="00CE6A3F"/>
    <w:rsid w:val="00D04938"/>
    <w:rsid w:val="00D11C46"/>
    <w:rsid w:val="00D345E8"/>
    <w:rsid w:val="00D647A8"/>
    <w:rsid w:val="00D77103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13DC1"/>
    <w:rsid w:val="00E31387"/>
    <w:rsid w:val="00E3601F"/>
    <w:rsid w:val="00E40429"/>
    <w:rsid w:val="00E616CD"/>
    <w:rsid w:val="00E639FF"/>
    <w:rsid w:val="00EC7841"/>
    <w:rsid w:val="00ED7E55"/>
    <w:rsid w:val="00F01544"/>
    <w:rsid w:val="00F2307A"/>
    <w:rsid w:val="00F32541"/>
    <w:rsid w:val="00F94C00"/>
    <w:rsid w:val="00F973BC"/>
    <w:rsid w:val="00F97A62"/>
    <w:rsid w:val="00FB77F5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EB27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Luca Barco</cp:lastModifiedBy>
  <cp:revision>4</cp:revision>
  <cp:lastPrinted>2017-01-10T15:02:00Z</cp:lastPrinted>
  <dcterms:created xsi:type="dcterms:W3CDTF">2019-12-10T06:29:00Z</dcterms:created>
  <dcterms:modified xsi:type="dcterms:W3CDTF">2019-12-10T11:36:00Z</dcterms:modified>
  <dc:language>it-IT</dc:language>
</cp:coreProperties>
</file>